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0F0585" w:rsidR="00653DB2" w:rsidP="3AC83848" w:rsidRDefault="001E1FDF" w14:paraId="64BE5768" wp14:textId="77777777">
      <w:pPr>
        <w:rPr>
          <w:ins w:author="Gonzales, Joshua" w:date="2020-05-06T17:32:01.927Z" w:id="155525235"/>
          <w:b w:val="1"/>
          <w:bCs w:val="1"/>
          <w:sz w:val="28"/>
          <w:szCs w:val="28"/>
        </w:rPr>
      </w:pPr>
      <w:r w:rsidRPr="3AC83848" w:rsidR="001E1FDF">
        <w:rPr>
          <w:b w:val="1"/>
          <w:bCs w:val="1"/>
          <w:sz w:val="32"/>
          <w:szCs w:val="32"/>
          <w:rPrChange w:author="Gonzales, Joshua" w:date="2020-05-06T17:20:03.743Z" w:id="1485002472">
            <w:rPr>
              <w:sz w:val="28"/>
              <w:szCs w:val="28"/>
            </w:rPr>
          </w:rPrChange>
        </w:rPr>
        <w:t xml:space="preserve">STK </w:t>
      </w:r>
      <w:r w:rsidRPr="3AC83848" w:rsidR="000F0585">
        <w:rPr>
          <w:b w:val="1"/>
          <w:bCs w:val="1"/>
          <w:sz w:val="32"/>
          <w:szCs w:val="32"/>
          <w:rPrChange w:author="Gonzales, Joshua" w:date="2020-05-06T17:19:48.591Z" w:id="806075773">
            <w:rPr>
              <w:sz w:val="28"/>
              <w:szCs w:val="28"/>
            </w:rPr>
          </w:rPrChange>
        </w:rPr>
        <w:t>Integration</w:t>
      </w:r>
      <w:r w:rsidRPr="3AC83848" w:rsidR="000F0585">
        <w:rPr>
          <w:b w:val="1"/>
          <w:bCs w:val="1"/>
          <w:sz w:val="28"/>
          <w:szCs w:val="28"/>
          <w:rPrChange w:author="Gonzales, Joshua" w:date="2020-05-06T17:19:48.591Z" w:id="214799461">
            <w:rPr>
              <w:sz w:val="28"/>
              <w:szCs w:val="28"/>
            </w:rPr>
          </w:rPrChange>
        </w:rPr>
        <w:t xml:space="preserve"> </w:t>
      </w:r>
    </w:p>
    <w:p w:rsidR="3E9FB6D0" w:rsidP="3AC83848" w:rsidRDefault="3E9FB6D0" w14:paraId="0B855B26" w14:textId="1628FDA6">
      <w:pPr>
        <w:pStyle w:val="Normal"/>
        <w:rPr>
          <w:ins w:author="Gonzales, Joshua" w:date="2020-05-06T14:37:38.599Z" w:id="42648966"/>
          <w:b w:val="1"/>
          <w:bCs w:val="1"/>
          <w:sz w:val="28"/>
          <w:szCs w:val="28"/>
          <w:rPrChange w:author="Gonzales, Joshua" w:date="2020-05-06T17:19:48.598Z" w:id="1171879882">
            <w:rPr>
              <w:ins w:author="Gonzales, Joshua" w:date="2020-05-06T14:37:38.599Z" w:id="1186029993"/>
              <w:sz w:val="28"/>
              <w:szCs w:val="28"/>
            </w:rPr>
          </w:rPrChange>
        </w:rPr>
      </w:pPr>
      <w:ins w:author="Gonzales, Joshua" w:date="2020-05-06T17:32:08.856Z" w:id="1715689620">
        <w:r w:rsidRPr="3AC83848" w:rsidR="3E9FB6D0">
          <w:rPr>
            <w:b w:val="1"/>
            <w:bCs w:val="1"/>
            <w:sz w:val="28"/>
            <w:szCs w:val="28"/>
          </w:rPr>
          <w:t>Intro paragraph</w:t>
        </w:r>
      </w:ins>
    </w:p>
    <w:p w:rsidR="76797979" w:rsidP="0EF6A6ED" w:rsidRDefault="76797979" w14:paraId="7C5DECE6" w14:textId="72417380">
      <w:pPr>
        <w:pStyle w:val="Normal"/>
        <w:bidi w:val="0"/>
        <w:spacing w:before="0" w:beforeAutospacing="off" w:after="160" w:afterAutospacing="off" w:line="259" w:lineRule="auto"/>
        <w:ind w:left="0" w:right="0"/>
        <w:jc w:val="left"/>
        <w:rPr>
          <w:b w:val="1"/>
          <w:bCs w:val="1"/>
          <w:sz w:val="22"/>
          <w:szCs w:val="22"/>
          <w:rPrChange w:author="Gonzales, Joshua" w:date="2020-05-06T14:38:11.795Z" w:id="1313679540">
            <w:rPr>
              <w:b w:val="1"/>
              <w:bCs w:val="1"/>
              <w:sz w:val="24"/>
              <w:szCs w:val="24"/>
            </w:rPr>
          </w:rPrChange>
        </w:rPr>
      </w:pPr>
      <w:ins w:author="Gonzales, Joshua" w:date="2020-05-06T14:37:58.824Z" w:id="127801738">
        <w:r w:rsidRPr="0EF6A6ED" w:rsidR="76797979">
          <w:rPr>
            <w:b w:val="1"/>
            <w:bCs w:val="1"/>
            <w:sz w:val="22"/>
            <w:szCs w:val="22"/>
            <w:rPrChange w:author="Gonzales, Joshua" w:date="2020-05-06T14:38:11.792Z" w:id="727712313">
              <w:rPr>
                <w:b w:val="1"/>
                <w:bCs w:val="1"/>
                <w:sz w:val="24"/>
                <w:szCs w:val="24"/>
              </w:rPr>
            </w:rPrChange>
          </w:rPr>
          <w:t xml:space="preserve">Python Overview </w:t>
        </w:r>
      </w:ins>
      <w:ins w:author="Gonzales, Joshua" w:date="2020-05-06T14:38:07.216Z" w:id="910178159">
        <w:r w:rsidRPr="0EF6A6ED" w:rsidR="76797979">
          <w:rPr>
            <w:b w:val="1"/>
            <w:bCs w:val="1"/>
            <w:sz w:val="22"/>
            <w:szCs w:val="22"/>
            <w:rPrChange w:author="Gonzales, Joshua" w:date="2020-05-06T14:38:11.793Z" w:id="1441862534">
              <w:rPr>
                <w:b w:val="1"/>
                <w:bCs w:val="1"/>
                <w:sz w:val="24"/>
                <w:szCs w:val="24"/>
              </w:rPr>
            </w:rPrChange>
          </w:rPr>
          <w:t>of some sort?</w:t>
        </w:r>
      </w:ins>
      <w:ins w:author="Gonzales, Joshua" w:date="2020-05-06T14:38:36.563Z" w:id="1698594219">
        <w:r w:rsidRPr="0EF6A6ED" w:rsidR="76797979">
          <w:rPr>
            <w:b w:val="1"/>
            <w:bCs w:val="1"/>
            <w:sz w:val="22"/>
            <w:szCs w:val="22"/>
          </w:rPr>
          <w:t xml:space="preserve"> (or maybe just a link to how to install python?)</w:t>
        </w:r>
      </w:ins>
    </w:p>
    <w:p xmlns:wp14="http://schemas.microsoft.com/office/word/2010/wordml" w:rsidRPr="000F0585" w:rsidR="000F0585" w:rsidP="3AC83848" w:rsidRDefault="000F0585" w14:paraId="076D2B3F" wp14:textId="7BE18DCE">
      <w:pPr>
        <w:rPr>
          <w:b w:val="1"/>
          <w:bCs w:val="1"/>
        </w:rPr>
      </w:pPr>
      <w:r w:rsidRPr="3AC83848" w:rsidR="0D1B63D5">
        <w:rPr>
          <w:b w:val="1"/>
          <w:bCs w:val="1"/>
          <w:sz w:val="28"/>
          <w:szCs w:val="28"/>
          <w:u w:val="single"/>
        </w:rPr>
        <w:t>Task 1: Develop</w:t>
      </w:r>
      <w:r w:rsidRPr="3AC83848" w:rsidR="3A26C8B6">
        <w:rPr>
          <w:b w:val="1"/>
          <w:bCs w:val="1"/>
          <w:sz w:val="28"/>
          <w:szCs w:val="28"/>
          <w:u w:val="single"/>
        </w:rPr>
        <w:t xml:space="preserve"> an</w:t>
      </w:r>
      <w:r w:rsidRPr="3AC83848" w:rsidR="0D1B63D5">
        <w:rPr>
          <w:b w:val="1"/>
          <w:bCs w:val="1"/>
          <w:sz w:val="28"/>
          <w:szCs w:val="28"/>
          <w:u w:val="single"/>
        </w:rPr>
        <w:t xml:space="preserve"> </w:t>
      </w:r>
      <w:r w:rsidRPr="3AC83848" w:rsidR="4FF22A77">
        <w:rPr>
          <w:b w:val="1"/>
          <w:bCs w:val="1"/>
          <w:sz w:val="28"/>
          <w:szCs w:val="28"/>
          <w:u w:val="single"/>
        </w:rPr>
        <w:t>u</w:t>
      </w:r>
      <w:r w:rsidRPr="3AC83848" w:rsidR="0D1B63D5">
        <w:rPr>
          <w:b w:val="1"/>
          <w:bCs w:val="1"/>
          <w:sz w:val="28"/>
          <w:szCs w:val="28"/>
          <w:u w:val="single"/>
        </w:rPr>
        <w:t>nderstanding of</w:t>
      </w:r>
      <w:r w:rsidRPr="3AC83848" w:rsidR="7316F455">
        <w:rPr>
          <w:b w:val="1"/>
          <w:bCs w:val="1"/>
          <w:sz w:val="28"/>
          <w:szCs w:val="28"/>
          <w:u w:val="single"/>
        </w:rPr>
        <w:t xml:space="preserve"> the STK API </w:t>
      </w:r>
    </w:p>
    <w:p w:rsidR="1939C73B" w:rsidRDefault="1939C73B" w14:paraId="74EFED2C" w14:textId="48F109F3">
      <w:r w:rsidRPr="3AC83848" w:rsidR="1939C73B">
        <w:rPr>
          <w:rFonts w:ascii="Calibri" w:hAnsi="Calibri" w:eastAsia="Calibri" w:cs="Calibri"/>
          <w:noProof w:val="0"/>
          <w:sz w:val="21"/>
          <w:szCs w:val="21"/>
          <w:lang w:val="en-US"/>
        </w:rPr>
        <w:t>The STK API consists of two major sub-systems: Connect and the STK Object Model.</w:t>
      </w:r>
    </w:p>
    <w:p w:rsidR="1939C73B" w:rsidP="3AC83848" w:rsidRDefault="1939C73B" w14:paraId="182A77EE" w14:textId="7E0F6BF8">
      <w:pPr>
        <w:rPr>
          <w:rFonts w:ascii="Calibri" w:hAnsi="Calibri" w:eastAsia="Calibri" w:cs="Calibri"/>
          <w:b w:val="1"/>
          <w:bCs w:val="1"/>
          <w:noProof w:val="0"/>
          <w:color w:val="333333"/>
          <w:sz w:val="24"/>
          <w:szCs w:val="24"/>
          <w:u w:val="none"/>
          <w:lang w:val="en-US"/>
        </w:rPr>
      </w:pPr>
      <w:r w:rsidRPr="3AC83848" w:rsidR="1939C73B">
        <w:rPr>
          <w:rFonts w:ascii="Calibri" w:hAnsi="Calibri" w:eastAsia="Calibri" w:cs="Calibri"/>
          <w:b w:val="1"/>
          <w:bCs w:val="1"/>
          <w:noProof w:val="0"/>
          <w:color w:val="333333"/>
          <w:sz w:val="24"/>
          <w:szCs w:val="24"/>
          <w:u w:val="none"/>
          <w:lang w:val="en-US"/>
        </w:rPr>
        <w:t>Connect</w:t>
      </w:r>
    </w:p>
    <w:p w:rsidR="1939C73B" w:rsidRDefault="1939C73B" w14:paraId="6983812F" w14:textId="6F7B20BA">
      <w:r>
        <w:fldChar w:fldCharType="begin"/>
      </w:r>
      <w:r>
        <w:instrText xml:space="preserve"> HYPERLINK "https://help.agi.com/stkdevkit/Subsystems/connect/Content/theVeryTop.htm" </w:instrText>
      </w:r>
      <w:r>
        <w:fldChar w:fldCharType="separate"/>
      </w:r>
      <w:r w:rsidRPr="3AC83848" w:rsidR="1939C73B">
        <w:rPr>
          <w:rStyle w:val="Hyperlink"/>
          <w:rFonts w:ascii="Calibri" w:hAnsi="Calibri" w:eastAsia="Calibri" w:cs="Calibri"/>
          <w:b w:val="1"/>
          <w:bCs w:val="1"/>
          <w:noProof w:val="0"/>
          <w:color w:val="157BA2"/>
          <w:sz w:val="22"/>
          <w:szCs w:val="22"/>
          <w:lang w:val="en-US"/>
        </w:rPr>
        <w:t>Connect</w:t>
      </w:r>
      <w:ins w:author="Gonzales, Joshua" w:date="2020-05-06T17:21:54.647Z" w:id="1664741574">
        <w:r>
          <w:fldChar w:fldCharType="end"/>
        </w:r>
      </w:ins>
      <w:r w:rsidRPr="3AC83848" w:rsidR="1939C73B">
        <w:rPr>
          <w:rFonts w:ascii="Calibri" w:hAnsi="Calibri" w:eastAsia="Calibri" w:cs="Calibri"/>
          <w:noProof w:val="0"/>
          <w:sz w:val="22"/>
          <w:szCs w:val="22"/>
          <w:lang w:val="en-US"/>
        </w:rPr>
        <w:t xml:space="preserve"> is a library of string commands for STK, originally designed to operate over a TCP/IP socket.</w:t>
      </w:r>
    </w:p>
    <w:p w:rsidR="1939C73B" w:rsidRDefault="1939C73B" w14:paraId="49134C31" w14:textId="739BAD3E">
      <w:r w:rsidRPr="3AC83848" w:rsidR="1939C73B">
        <w:rPr>
          <w:rFonts w:ascii="Calibri" w:hAnsi="Calibri" w:eastAsia="Calibri" w:cs="Calibri"/>
          <w:noProof w:val="0"/>
          <w:sz w:val="22"/>
          <w:szCs w:val="22"/>
          <w:lang w:val="en-US"/>
        </w:rPr>
        <w:t>Advantages of Connect include:</w:t>
      </w:r>
    </w:p>
    <w:p w:rsidR="1939C73B" w:rsidP="3AC83848" w:rsidRDefault="1939C73B" w14:paraId="09243A01" w14:textId="7CC4F01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Connect commands are easy to read, understand, and build.</w:t>
      </w:r>
    </w:p>
    <w:p w:rsidR="1939C73B" w:rsidP="3AC83848" w:rsidRDefault="1939C73B" w14:paraId="507B7E8D" w14:textId="4E9FC2ED">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Connect commands make it very easy to set multiple parameters on one or multiple objects with a single command.</w:t>
      </w:r>
    </w:p>
    <w:p w:rsidR="1939C73B" w:rsidP="3AC83848" w:rsidRDefault="1939C73B" w14:paraId="10F275BF" w14:textId="0AB939D1">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TCP/IP interface enables STK to receive Connect commands from other applications on the same machine, or other machines.</w:t>
      </w:r>
    </w:p>
    <w:p w:rsidR="1939C73B" w:rsidP="3AC83848" w:rsidRDefault="1939C73B" w14:paraId="091477F9" w14:textId="383932CD">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Connect commands can be sent from applications in any programming language; all that is required is a socket connection to STK.</w:t>
      </w:r>
    </w:p>
    <w:p w:rsidR="3AC83848" w:rsidP="3AC83848" w:rsidRDefault="3AC83848" w14:paraId="32B43374" w14:textId="5E076761">
      <w:pPr>
        <w:pStyle w:val="Normal"/>
        <w:ind w:left="360"/>
        <w:rPr>
          <w:del w:author="Gonzales, Joshua" w:date="2020-05-06T17:24:20.298Z" w:id="1221005268"/>
          <w:rFonts w:ascii="Calibri" w:hAnsi="Calibri" w:eastAsia="Calibri" w:cs="Calibri"/>
          <w:noProof w:val="0"/>
          <w:sz w:val="22"/>
          <w:szCs w:val="22"/>
          <w:lang w:val="en-US"/>
        </w:rPr>
      </w:pPr>
    </w:p>
    <w:p w:rsidR="1939C73B" w:rsidP="3AC83848" w:rsidRDefault="1939C73B" w14:paraId="439B921D" w14:textId="7AF7365D">
      <w:pPr>
        <w:pStyle w:val="Normal"/>
        <w:ind w:left="0"/>
        <w:rPr>
          <w:rFonts w:ascii="Calibri" w:hAnsi="Calibri" w:eastAsia="Calibri" w:cs="Calibri"/>
          <w:noProof w:val="0"/>
          <w:sz w:val="22"/>
          <w:szCs w:val="22"/>
          <w:lang w:val="en-US"/>
        </w:rPr>
      </w:pPr>
      <w:r w:rsidRPr="3AC83848" w:rsidR="1939C73B">
        <w:rPr>
          <w:rFonts w:ascii="Calibri" w:hAnsi="Calibri" w:eastAsia="Calibri" w:cs="Calibri"/>
          <w:noProof w:val="0"/>
          <w:sz w:val="22"/>
          <w:szCs w:val="22"/>
          <w:lang w:val="en-US"/>
        </w:rPr>
        <w:t>Disadvantages of Connect include:</w:t>
      </w:r>
    </w:p>
    <w:p w:rsidR="1939C73B" w:rsidP="3AC83848" w:rsidRDefault="1939C73B" w14:paraId="4C112368" w14:textId="1DE6615A">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When generating Reports and Graphs via Connect, one is limited to the pre-defined Report and Graph styles installed on the target machine.</w:t>
      </w:r>
    </w:p>
    <w:p w:rsidR="1939C73B" w:rsidP="3AC83848" w:rsidRDefault="1939C73B" w14:paraId="7C261290" w14:textId="465CC7EC">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Any report data returned from a Connect command will come in the form of a string, which must be parsed.</w:t>
      </w:r>
    </w:p>
    <w:p w:rsidR="1939C73B" w:rsidP="3AC83848" w:rsidRDefault="1939C73B" w14:paraId="67EE04AE" w14:textId="665A3ACE">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Connect library is weighted heavily towards setting object properties. It is not always possible to "get" current object properties via Connect.</w:t>
      </w:r>
    </w:p>
    <w:p w:rsidR="1939C73B" w:rsidP="3AC83848" w:rsidRDefault="1939C73B" w14:paraId="273DA56B" w14:textId="0B95F8C9">
      <w:pPr>
        <w:pStyle w:val="ListParagraph"/>
        <w:numPr>
          <w:ilvl w:val="0"/>
          <w:numId w:val="8"/>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Connect does not support auto completion or compile-time debugging. The only way to determine whether a Connect command is valid and free of typos is to send the command to STK and receive an "ACK" (acknowledged) or "NACK" (not acknowledged) response.</w:t>
      </w:r>
    </w:p>
    <w:p w:rsidR="1939C73B" w:rsidP="3AC83848" w:rsidRDefault="1939C73B" w14:paraId="7CB1019B" w14:textId="1E61A594">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While Connect offers a "Verbose" mode for debugging, specific error messages are not always available.</w:t>
      </w:r>
    </w:p>
    <w:p w:rsidR="1939C73B" w:rsidP="3AC83848" w:rsidRDefault="1939C73B" w14:paraId="61430A46" w14:textId="1796C34A">
      <w:pPr>
        <w:pStyle w:val="Normal"/>
        <w:ind w:left="0"/>
        <w:rPr>
          <w:rFonts w:ascii="Calibri" w:hAnsi="Calibri" w:eastAsia="Calibri" w:cs="Calibri"/>
          <w:b w:val="1"/>
          <w:bCs w:val="1"/>
          <w:noProof w:val="0"/>
          <w:color w:val="333333"/>
          <w:sz w:val="24"/>
          <w:szCs w:val="24"/>
          <w:lang w:val="en-US"/>
        </w:rPr>
      </w:pPr>
      <w:r w:rsidRPr="3AC83848" w:rsidR="1939C73B">
        <w:rPr>
          <w:rFonts w:ascii="Calibri" w:hAnsi="Calibri" w:eastAsia="Calibri" w:cs="Calibri"/>
          <w:b w:val="1"/>
          <w:bCs w:val="1"/>
          <w:noProof w:val="0"/>
          <w:color w:val="333333"/>
          <w:sz w:val="24"/>
          <w:szCs w:val="24"/>
          <w:lang w:val="en-US"/>
        </w:rPr>
        <w:t>Object Model</w:t>
      </w:r>
    </w:p>
    <w:p w:rsidR="1939C73B" w:rsidRDefault="1939C73B" w14:paraId="42F4AA8F" w14:textId="1E8C3DB2">
      <w:r w:rsidRPr="3AC83848" w:rsidR="1939C73B">
        <w:rPr>
          <w:rFonts w:ascii="Calibri" w:hAnsi="Calibri" w:eastAsia="Calibri" w:cs="Calibri"/>
          <w:noProof w:val="0"/>
          <w:sz w:val="22"/>
          <w:szCs w:val="22"/>
          <w:lang w:val="en-US"/>
        </w:rPr>
        <w:t xml:space="preserve">The STK </w:t>
      </w:r>
      <w:ins w:author="Gonzales, Joshua" w:date="2020-05-06T17:21:54.831Z" w:id="1102992012">
        <w:r>
          <w:fldChar w:fldCharType="begin"/>
        </w:r>
        <w:r>
          <w:instrText xml:space="preserve"> HYPERLINK "https://help.agi.com/stkdevkit/Content/automationTree/objModel.htm" </w:instrText>
        </w:r>
        <w:r>
          <w:fldChar w:fldCharType="separate"/>
        </w:r>
      </w:ins>
      <w:r w:rsidRPr="3AC83848" w:rsidR="1939C73B">
        <w:rPr>
          <w:rStyle w:val="Hyperlink"/>
          <w:rFonts w:ascii="Calibri" w:hAnsi="Calibri" w:eastAsia="Calibri" w:cs="Calibri"/>
          <w:b w:val="1"/>
          <w:bCs w:val="1"/>
          <w:noProof w:val="0"/>
          <w:color w:val="157BA2"/>
          <w:sz w:val="22"/>
          <w:szCs w:val="22"/>
          <w:lang w:val="en-US"/>
        </w:rPr>
        <w:t>Object Model</w:t>
      </w:r>
      <w:ins w:author="Gonzales, Joshua" w:date="2020-05-06T17:21:54.831Z" w:id="1360635325">
        <w:r>
          <w:fldChar w:fldCharType="end"/>
        </w:r>
      </w:ins>
      <w:r w:rsidRPr="3AC83848" w:rsidR="1939C73B">
        <w:rPr>
          <w:rFonts w:ascii="Calibri" w:hAnsi="Calibri" w:eastAsia="Calibri" w:cs="Calibri"/>
          <w:noProof w:val="0"/>
          <w:sz w:val="22"/>
          <w:szCs w:val="22"/>
          <w:lang w:val="en-US"/>
        </w:rPr>
        <w:t xml:space="preserve"> is an object-oriented interface to STK, built on Microsoft COM technology.</w:t>
      </w:r>
    </w:p>
    <w:p w:rsidR="1939C73B" w:rsidRDefault="1939C73B" w14:paraId="3501EDE8" w14:textId="0AD54A9C">
      <w:r w:rsidRPr="3AC83848" w:rsidR="1939C73B">
        <w:rPr>
          <w:rFonts w:ascii="Calibri" w:hAnsi="Calibri" w:eastAsia="Calibri" w:cs="Calibri"/>
          <w:noProof w:val="0"/>
          <w:sz w:val="22"/>
          <w:szCs w:val="22"/>
          <w:lang w:val="en-US"/>
        </w:rPr>
        <w:t>Advantages of the STK Object Model include:</w:t>
      </w:r>
    </w:p>
    <w:p w:rsidR="1939C73B" w:rsidP="3AC83848" w:rsidRDefault="1939C73B" w14:paraId="345A1CC7" w14:textId="2C3B768B">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Object Model supports auto completion (i.e., IntelliSense, Javadoc) and compile-time debugging.</w:t>
      </w:r>
    </w:p>
    <w:p w:rsidR="1939C73B" w:rsidP="3AC83848" w:rsidRDefault="1939C73B" w14:paraId="116F0CA2" w14:textId="28D07EEA">
      <w:pPr>
        <w:pStyle w:val="ListParagraph"/>
        <w:numPr>
          <w:ilvl w:val="0"/>
          <w:numId w:val="11"/>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Object Model is not dependent on report styles. Rather, data values are pulled directly from the STK Data Providers.</w:t>
      </w:r>
    </w:p>
    <w:p w:rsidR="1939C73B" w:rsidP="3AC83848" w:rsidRDefault="1939C73B" w14:paraId="07353EEE" w14:textId="456DF4BC">
      <w:pPr>
        <w:pStyle w:val="ListParagraph"/>
        <w:numPr>
          <w:ilvl w:val="0"/>
          <w:numId w:val="12"/>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Data values returned from STK are returned as objects of an appropriate form, eliminating unnecessary string parsing. For instance, a series of data over time is returned as an array of values.</w:t>
      </w:r>
    </w:p>
    <w:p w:rsidR="1939C73B" w:rsidP="3AC83848" w:rsidRDefault="1939C73B" w14:paraId="4EFBFC36" w14:textId="0A6514E5">
      <w:pPr>
        <w:pStyle w:val="ListParagraph"/>
        <w:numPr>
          <w:ilvl w:val="0"/>
          <w:numId w:val="13"/>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Object Model generally offers parity between property setters and getters.</w:t>
      </w:r>
    </w:p>
    <w:p w:rsidR="1939C73B" w:rsidP="3AC83848" w:rsidRDefault="1939C73B" w14:paraId="253B8BB0" w14:textId="41494E04">
      <w:pPr>
        <w:rPr>
          <w:rFonts w:ascii="Calibri" w:hAnsi="Calibri" w:eastAsia="Calibri" w:cs="Calibri"/>
          <w:noProof w:val="0"/>
          <w:sz w:val="22"/>
          <w:szCs w:val="22"/>
          <w:lang w:val="en-US"/>
        </w:rPr>
      </w:pPr>
      <w:r w:rsidRPr="3AC83848" w:rsidR="1939C73B">
        <w:rPr>
          <w:rFonts w:ascii="Calibri" w:hAnsi="Calibri" w:eastAsia="Calibri" w:cs="Calibri"/>
          <w:noProof w:val="0"/>
          <w:sz w:val="22"/>
          <w:szCs w:val="22"/>
          <w:lang w:val="en-US"/>
        </w:rPr>
        <w:t>Disadvantages of the STK Object Model include:</w:t>
      </w:r>
    </w:p>
    <w:p w:rsidR="1939C73B" w:rsidP="3AC83848" w:rsidRDefault="1939C73B" w14:paraId="05F3CD5E" w14:textId="34BCDA24">
      <w:pPr>
        <w:pStyle w:val="ListParagraph"/>
        <w:numPr>
          <w:ilvl w:val="0"/>
          <w:numId w:val="14"/>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Becoming familiar with the Object Model involves a much steeper learning curve than Connect, particularly for non-programmers.</w:t>
      </w:r>
    </w:p>
    <w:p w:rsidR="1939C73B" w:rsidP="3AC83848" w:rsidRDefault="1939C73B" w14:paraId="5331300E" w14:textId="6C702F49">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Object Model often requires many more lines of code than Connect.</w:t>
      </w:r>
    </w:p>
    <w:p w:rsidR="1939C73B" w:rsidP="3AC83848" w:rsidRDefault="1939C73B" w14:paraId="2735C520" w14:textId="35D14BD5">
      <w:pPr>
        <w:pStyle w:val="ListParagraph"/>
        <w:numPr>
          <w:ilvl w:val="0"/>
          <w:numId w:val="16"/>
        </w:numPr>
        <w:rPr>
          <w:rFonts w:ascii="Calibri" w:hAnsi="Calibri" w:eastAsia="Calibri" w:cs="Calibri" w:asciiTheme="minorAscii" w:hAnsiTheme="minorAscii" w:eastAsiaTheme="minorAscii" w:cstheme="minorAscii"/>
          <w:noProof w:val="0"/>
          <w:sz w:val="22"/>
          <w:szCs w:val="22"/>
          <w:lang w:val="en-US"/>
        </w:rPr>
      </w:pPr>
      <w:r w:rsidRPr="3AC83848" w:rsidR="1939C73B">
        <w:rPr>
          <w:rFonts w:ascii="Calibri" w:hAnsi="Calibri" w:eastAsia="Calibri" w:cs="Calibri"/>
          <w:noProof w:val="0"/>
          <w:sz w:val="22"/>
          <w:szCs w:val="22"/>
          <w:lang w:val="en-US"/>
        </w:rPr>
        <w:t>The Object Model, being COM technology, is limited to communication between applications on the same machine.</w:t>
      </w:r>
    </w:p>
    <w:p w:rsidR="1939C73B" w:rsidP="3AC83848" w:rsidRDefault="1939C73B" w14:paraId="4A1E01B4" w14:textId="484411E2">
      <w:pPr>
        <w:pStyle w:val="Normal"/>
        <w:ind w:left="0"/>
        <w:rPr>
          <w:rFonts w:ascii="Calibri" w:hAnsi="Calibri" w:eastAsia="Calibri" w:cs="Calibri"/>
          <w:b w:val="1"/>
          <w:bCs w:val="1"/>
          <w:noProof w:val="0"/>
          <w:color w:val="333333"/>
          <w:sz w:val="24"/>
          <w:szCs w:val="24"/>
          <w:lang w:val="en-US"/>
        </w:rPr>
      </w:pPr>
      <w:r w:rsidRPr="3AC83848" w:rsidR="1939C73B">
        <w:rPr>
          <w:rFonts w:ascii="Calibri" w:hAnsi="Calibri" w:eastAsia="Calibri" w:cs="Calibri"/>
          <w:b w:val="1"/>
          <w:bCs w:val="1"/>
          <w:noProof w:val="0"/>
          <w:color w:val="333333"/>
          <w:sz w:val="24"/>
          <w:szCs w:val="24"/>
          <w:lang w:val="en-US"/>
        </w:rPr>
        <w:t>Choosing the Right Technology</w:t>
      </w:r>
    </w:p>
    <w:p w:rsidR="1939C73B" w:rsidRDefault="1939C73B" w14:paraId="7BBA9C17" w14:textId="7A1B151F">
      <w:r w:rsidRPr="3AC83848" w:rsidR="1939C73B">
        <w:rPr>
          <w:rFonts w:ascii="Calibri" w:hAnsi="Calibri" w:eastAsia="Calibri" w:cs="Calibri"/>
          <w:noProof w:val="0"/>
          <w:sz w:val="22"/>
          <w:szCs w:val="22"/>
          <w:lang w:val="en-US"/>
        </w:rPr>
        <w:t>The choice of Connect or Object Model should be driven by the requirements of the application and the needs of the developer. It is important to note, however, that this need not be an exclusive choice. Connect commands can be used in a COM application, side-by-side with Object Model code.</w:t>
      </w:r>
    </w:p>
    <w:p w:rsidR="3AC83848" w:rsidP="3AC83848" w:rsidRDefault="3AC83848" w14:paraId="5B73B2F6" w14:textId="6CD5E536">
      <w:pPr>
        <w:pStyle w:val="Normal"/>
        <w:rPr>
          <w:b w:val="1"/>
          <w:bCs w:val="1"/>
        </w:rPr>
      </w:pPr>
    </w:p>
    <w:p xmlns:wp14="http://schemas.microsoft.com/office/word/2010/wordml" w:rsidR="000F0585" w:rsidP="0072089F" w:rsidRDefault="000F0585" w14:paraId="672A6659" wp14:textId="77777777"/>
    <w:p xmlns:wp14="http://schemas.microsoft.com/office/word/2010/wordml" w:rsidRPr="000F0585" w:rsidR="00653DB2" w:rsidP="3AC83848" w:rsidRDefault="000F0585" w14:paraId="7ADBF7B3" wp14:textId="3D96DBB2">
      <w:pPr>
        <w:rPr>
          <w:b w:val="1"/>
          <w:bCs w:val="1"/>
          <w:sz w:val="28"/>
          <w:szCs w:val="28"/>
          <w:u w:val="single"/>
        </w:rPr>
      </w:pPr>
      <w:r w:rsidRPr="3AC83848" w:rsidR="000F0585">
        <w:rPr>
          <w:b w:val="1"/>
          <w:bCs w:val="1"/>
          <w:sz w:val="28"/>
          <w:szCs w:val="28"/>
          <w:u w:val="single"/>
        </w:rPr>
        <w:t xml:space="preserve">Task </w:t>
      </w:r>
      <w:r w:rsidRPr="3AC83848" w:rsidR="09BDC9F3">
        <w:rPr>
          <w:b w:val="1"/>
          <w:bCs w:val="1"/>
          <w:sz w:val="28"/>
          <w:szCs w:val="28"/>
          <w:u w:val="single"/>
        </w:rPr>
        <w:t>2</w:t>
      </w:r>
      <w:r w:rsidRPr="3AC83848" w:rsidR="000F0585">
        <w:rPr>
          <w:b w:val="1"/>
          <w:bCs w:val="1"/>
          <w:sz w:val="28"/>
          <w:szCs w:val="28"/>
          <w:u w:val="single"/>
        </w:rPr>
        <w:t>: Establish a connection with STK and create a new scenario</w:t>
      </w:r>
    </w:p>
    <w:p xmlns:wp14="http://schemas.microsoft.com/office/word/2010/wordml" w:rsidR="000F0585" w:rsidP="0072089F" w:rsidRDefault="000F0585" w14:paraId="0A37501D" wp14:textId="77777777"/>
    <w:p xmlns:wp14="http://schemas.microsoft.com/office/word/2010/wordml" w:rsidR="000F0585" w:rsidP="0072089F" w:rsidRDefault="000F0585" w14:paraId="18306F58" wp14:textId="77777777">
      <w:r>
        <w:t>The following code will be created for this first Task:</w:t>
      </w:r>
    </w:p>
    <w:bookmarkStart w:name="_MON_1649576243" w:id="0"/>
    <w:bookmarkEnd w:id="0"/>
    <w:p xmlns:wp14="http://schemas.microsoft.com/office/word/2010/wordml" w:rsidR="000F0585" w:rsidP="0072089F" w:rsidRDefault="00653DB2" w14:paraId="5DAB6C7B" wp14:textId="77777777" wp14:noSpellErr="1">
      <w:commentRangeStart w:id="800996628"/>
      <w:r>
        <w:object w:dxaOrig="9360" w:dyaOrig="4436" w14:anchorId="25FB31B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221.65pt" o:ole="" type="#_x0000_t75">
            <v:imagedata o:title="" r:id="rId4"/>
          </v:shape>
          <o:OLEObject Type="Embed" ProgID="Word.OpenDocumentText.12" ShapeID="_x0000_i1025" DrawAspect="Content" ObjectID="_1650266175" r:id="rId5"/>
        </w:object>
      </w:r>
      <w:commentRangeEnd w:id="800996628"/>
      <w:r>
        <w:rPr>
          <w:rStyle w:val="CommentReference"/>
        </w:rPr>
        <w:commentReference w:id="800996628"/>
      </w:r>
    </w:p>
    <w:p xmlns:wp14="http://schemas.microsoft.com/office/word/2010/wordml" w:rsidR="000F0585" w:rsidP="3AC83848" w:rsidRDefault="000F0585" w14:paraId="670F49D6" wp14:textId="77777777">
      <w:pPr>
        <w:pStyle w:val="Normal"/>
        <w:rPr>
          <w:rStyle w:val="Strong"/>
          <w:rFonts w:ascii="Helvetica" w:hAnsi="Helvetica" w:cs="Helvetica"/>
          <w:color w:val="464646"/>
          <w:shd w:val="clear" w:color="auto" w:fill="FDFDFD"/>
        </w:rPr>
      </w:pPr>
      <w:r w:rsidR="000F0585">
        <w:rPr>
          <w:rFonts w:ascii="Arial" w:hAnsi="Arial" w:cs="Arial"/>
          <w:b w:val="1"/>
          <w:bCs w:val="1"/>
          <w:color w:val="202122"/>
          <w:sz w:val="21"/>
          <w:szCs w:val="21"/>
          <w:shd w:val="clear" w:color="auto" w:fill="FFFFFF"/>
        </w:rPr>
        <w:t>Component Object Model</w:t>
      </w:r>
      <w:r w:rsidR="000F0585">
        <w:rPr>
          <w:rFonts w:ascii="Arial" w:hAnsi="Arial" w:cs="Arial"/>
          <w:color w:val="202122"/>
          <w:sz w:val="21"/>
          <w:szCs w:val="21"/>
          <w:shd w:val="clear" w:color="auto" w:fill="FFFFFF"/>
        </w:rPr>
        <w:t> (</w:t>
      </w:r>
      <w:r w:rsidR="000F0585">
        <w:rPr>
          <w:rFonts w:ascii="Arial" w:hAnsi="Arial" w:cs="Arial"/>
          <w:b w:val="1"/>
          <w:bCs w:val="1"/>
          <w:color w:val="202122"/>
          <w:sz w:val="21"/>
          <w:szCs w:val="21"/>
          <w:shd w:val="clear" w:color="auto" w:fill="FFFFFF"/>
        </w:rPr>
        <w:t>COM</w:t>
      </w:r>
      <w:r w:rsidR="000F0585">
        <w:rPr>
          <w:rFonts w:ascii="Arial" w:hAnsi="Arial" w:cs="Arial"/>
          <w:color w:val="202122"/>
          <w:sz w:val="21"/>
          <w:szCs w:val="21"/>
          <w:shd w:val="clear" w:color="auto" w:fill="FFFFFF"/>
        </w:rPr>
        <w:t>) is a </w:t>
      </w:r>
      <w:hyperlink w:tooltip="Application Binary Interface" w:history="1" r:id="R393e168d082a4f87">
        <w:r w:rsidR="000F0585">
          <w:rPr>
            <w:rStyle w:val="Hyperlink"/>
            <w:rFonts w:ascii="Arial" w:hAnsi="Arial" w:cs="Arial"/>
            <w:color w:val="0B0080"/>
            <w:sz w:val="21"/>
            <w:szCs w:val="21"/>
            <w:u w:val="none"/>
            <w:shd w:val="clear" w:color="auto" w:fill="FFFFFF"/>
          </w:rPr>
          <w:t>binary-interface</w:t>
        </w:r>
      </w:hyperlink>
      <w:r w:rsidR="000F0585">
        <w:rPr>
          <w:rFonts w:ascii="Arial" w:hAnsi="Arial" w:cs="Arial"/>
          <w:color w:val="202122"/>
          <w:sz w:val="21"/>
          <w:szCs w:val="21"/>
          <w:shd w:val="clear" w:color="auto" w:fill="FFFFFF"/>
        </w:rPr>
        <w:t> standard for </w:t>
      </w:r>
      <w:hyperlink w:tooltip="Component-based software engineering" w:history="1" r:id="R38b7d225bc244a81">
        <w:r w:rsidR="000F0585">
          <w:rPr>
            <w:rStyle w:val="Hyperlink"/>
            <w:rFonts w:ascii="Arial" w:hAnsi="Arial" w:cs="Arial"/>
            <w:color w:val="0B0080"/>
            <w:sz w:val="21"/>
            <w:szCs w:val="21"/>
            <w:u w:val="none"/>
            <w:shd w:val="clear" w:color="auto" w:fill="FFFFFF"/>
          </w:rPr>
          <w:t>software components</w:t>
        </w:r>
      </w:hyperlink>
      <w:r w:rsidR="000F0585">
        <w:rPr>
          <w:rFonts w:ascii="Arial" w:hAnsi="Arial" w:cs="Arial"/>
          <w:color w:val="202122"/>
          <w:sz w:val="21"/>
          <w:szCs w:val="21"/>
          <w:shd w:val="clear" w:color="auto" w:fill="FFFFFF"/>
        </w:rPr>
        <w:t>  used to enable </w:t>
      </w:r>
      <w:hyperlink w:tooltip="Inter-process communication" w:history="1" r:id="R89e6823b0b4e4288">
        <w:r w:rsidR="000F0585">
          <w:rPr>
            <w:rStyle w:val="Hyperlink"/>
            <w:rFonts w:ascii="Arial" w:hAnsi="Arial" w:cs="Arial"/>
            <w:color w:val="0B0080"/>
            <w:sz w:val="21"/>
            <w:szCs w:val="21"/>
            <w:u w:val="none"/>
            <w:shd w:val="clear" w:color="auto" w:fill="FFFFFF"/>
          </w:rPr>
          <w:t>inter-process communication</w:t>
        </w:r>
      </w:hyperlink>
      <w:r w:rsidR="000F0585">
        <w:rPr>
          <w:rFonts w:ascii="Arial" w:hAnsi="Arial" w:cs="Arial"/>
          <w:color w:val="202122"/>
          <w:sz w:val="21"/>
          <w:szCs w:val="21"/>
          <w:shd w:val="clear" w:color="auto" w:fill="FFFFFF"/>
        </w:rPr>
        <w:t> </w:t>
      </w:r>
      <w:hyperlink w:tooltip="Object (computer science)" w:history="1" r:id="R90804ab24c69432a">
        <w:r w:rsidR="000F0585">
          <w:rPr>
            <w:rStyle w:val="Hyperlink"/>
            <w:rFonts w:ascii="Arial" w:hAnsi="Arial" w:cs="Arial"/>
            <w:color w:val="0B0080"/>
            <w:sz w:val="21"/>
            <w:szCs w:val="21"/>
            <w:u w:val="none"/>
            <w:shd w:val="clear" w:color="auto" w:fill="FFFFFF"/>
          </w:rPr>
          <w:t>object</w:t>
        </w:r>
      </w:hyperlink>
      <w:r w:rsidR="000F0585">
        <w:rPr>
          <w:rFonts w:ascii="Arial" w:hAnsi="Arial" w:cs="Arial"/>
          <w:color w:val="202122"/>
          <w:sz w:val="21"/>
          <w:szCs w:val="21"/>
          <w:shd w:val="clear" w:color="auto" w:fill="FFFFFF"/>
        </w:rPr>
        <w:t> creation in a large range of </w:t>
      </w:r>
      <w:hyperlink w:tooltip="Programming languages" w:history="1" r:id="R6323253cb6094673">
        <w:r w:rsidR="000F0585">
          <w:rPr>
            <w:rStyle w:val="Hyperlink"/>
            <w:rFonts w:ascii="Arial" w:hAnsi="Arial" w:cs="Arial"/>
            <w:color w:val="0B0080"/>
            <w:sz w:val="21"/>
            <w:szCs w:val="21"/>
            <w:u w:val="none"/>
            <w:shd w:val="clear" w:color="auto" w:fill="FFFFFF"/>
          </w:rPr>
          <w:t>programming languages</w:t>
        </w:r>
      </w:hyperlink>
      <w:r w:rsidR="000F0585">
        <w:rPr/>
        <w:t>.</w:t>
      </w:r>
    </w:p>
    <w:p xmlns:wp14="http://schemas.microsoft.com/office/word/2010/wordml" w:rsidR="00F2137E" w:rsidP="0072089F" w:rsidRDefault="000F0585" w14:paraId="43083A47" wp14:textId="77777777">
      <w:pPr>
        <w:rPr>
          <w:rFonts w:ascii="Helvetica" w:hAnsi="Helvetica" w:cs="Helvetica"/>
          <w:color w:val="464646"/>
          <w:shd w:val="clear" w:color="auto" w:fill="FDFDFD"/>
        </w:rPr>
      </w:pPr>
      <w:proofErr w:type="spellStart"/>
      <w:r>
        <w:rPr>
          <w:rStyle w:val="Strong"/>
          <w:rFonts w:ascii="Helvetica" w:hAnsi="Helvetica" w:cs="Helvetica"/>
          <w:color w:val="464646"/>
          <w:shd w:val="clear" w:color="auto" w:fill="FDFDFD"/>
        </w:rPr>
        <w:t>comtypes</w:t>
      </w:r>
      <w:proofErr w:type="spellEnd"/>
      <w:r>
        <w:rPr>
          <w:rFonts w:ascii="Helvetica" w:hAnsi="Helvetica" w:cs="Helvetica"/>
          <w:color w:val="464646"/>
          <w:shd w:val="clear" w:color="auto" w:fill="FDFDFD"/>
        </w:rPr>
        <w:t> is a lightweight Python COM package</w:t>
      </w:r>
      <w:r>
        <w:rPr>
          <w:rFonts w:ascii="Helvetica" w:hAnsi="Helvetica" w:cs="Helvetica"/>
          <w:color w:val="464646"/>
          <w:shd w:val="clear" w:color="auto" w:fill="FDFDFD"/>
        </w:rPr>
        <w:t>.</w:t>
      </w:r>
      <w:r w:rsidRPr="000F0585">
        <w:rPr>
          <w:rStyle w:val="Strong"/>
          <w:rFonts w:ascii="Helvetica" w:hAnsi="Helvetica" w:cs="Helvetica"/>
          <w:color w:val="464646"/>
          <w:shd w:val="clear" w:color="auto" w:fill="FDFDFD"/>
        </w:rPr>
        <w:t xml:space="preserve"> </w:t>
      </w:r>
      <w:proofErr w:type="spellStart"/>
      <w:r>
        <w:rPr>
          <w:rStyle w:val="Strong"/>
          <w:rFonts w:ascii="Helvetica" w:hAnsi="Helvetica" w:cs="Helvetica"/>
          <w:color w:val="464646"/>
          <w:shd w:val="clear" w:color="auto" w:fill="FDFDFD"/>
        </w:rPr>
        <w:t>comtypes</w:t>
      </w:r>
      <w:proofErr w:type="spellEnd"/>
      <w:r>
        <w:rPr>
          <w:rFonts w:ascii="Helvetica" w:hAnsi="Helvetica" w:cs="Helvetica"/>
          <w:color w:val="464646"/>
          <w:shd w:val="clear" w:color="auto" w:fill="FDFDFD"/>
        </w:rPr>
        <w:t> allows to define, call, and implement custom and dispatch-based COM interfaces in pure Python. It works on Windows, 64-bit Windows, and Windows CE.</w:t>
      </w:r>
    </w:p>
    <w:p xmlns:wp14="http://schemas.microsoft.com/office/word/2010/wordml" w:rsidR="000F0585" w:rsidP="0072089F" w:rsidRDefault="000F0585" w14:paraId="208F3544" wp14:textId="77777777">
      <w:r>
        <w:t xml:space="preserve">Win32com vs </w:t>
      </w:r>
      <w:proofErr w:type="spellStart"/>
      <w:r>
        <w:t>comtypes</w:t>
      </w:r>
      <w:proofErr w:type="spellEnd"/>
      <w:r>
        <w:t xml:space="preserve"> discussion here.</w:t>
      </w:r>
    </w:p>
    <w:p xmlns:wp14="http://schemas.microsoft.com/office/word/2010/wordml" w:rsidR="000F0585" w:rsidP="0072089F" w:rsidRDefault="000F0585" w14:paraId="02EB378F" wp14:textId="77777777"/>
    <w:p xmlns:wp14="http://schemas.microsoft.com/office/word/2010/wordml" w:rsidRPr="000F0585" w:rsidR="000F0585" w:rsidP="3AC83848" w:rsidRDefault="000F0585" w14:paraId="72803B16" wp14:textId="13295BD7">
      <w:pPr>
        <w:rPr>
          <w:b w:val="1"/>
          <w:bCs w:val="1"/>
          <w:sz w:val="28"/>
          <w:szCs w:val="28"/>
          <w:u w:val="single"/>
        </w:rPr>
      </w:pPr>
      <w:r w:rsidRPr="3AC83848" w:rsidR="000F0585">
        <w:rPr>
          <w:b w:val="1"/>
          <w:bCs w:val="1"/>
          <w:sz w:val="28"/>
          <w:szCs w:val="28"/>
          <w:u w:val="single"/>
        </w:rPr>
        <w:t xml:space="preserve">Task </w:t>
      </w:r>
      <w:r w:rsidRPr="3AC83848" w:rsidR="783C6506">
        <w:rPr>
          <w:b w:val="1"/>
          <w:bCs w:val="1"/>
          <w:sz w:val="28"/>
          <w:szCs w:val="28"/>
          <w:u w:val="single"/>
        </w:rPr>
        <w:t>3</w:t>
      </w:r>
      <w:r w:rsidRPr="3AC83848" w:rsidR="000F0585">
        <w:rPr>
          <w:b w:val="1"/>
          <w:bCs w:val="1"/>
          <w:sz w:val="28"/>
          <w:szCs w:val="28"/>
          <w:u w:val="single"/>
        </w:rPr>
        <w:t xml:space="preserve">: </w:t>
      </w:r>
      <w:r w:rsidRPr="3AC83848" w:rsidR="000F0585">
        <w:rPr>
          <w:b w:val="1"/>
          <w:bCs w:val="1"/>
          <w:sz w:val="28"/>
          <w:szCs w:val="28"/>
          <w:u w:val="single"/>
        </w:rPr>
        <w:t>Automate inserting objects</w:t>
      </w:r>
      <w:r w:rsidRPr="3AC83848" w:rsidR="59CCF46F">
        <w:rPr>
          <w:b w:val="1"/>
          <w:bCs w:val="1"/>
          <w:sz w:val="28"/>
          <w:szCs w:val="28"/>
          <w:u w:val="single"/>
        </w:rPr>
        <w:t xml:space="preserve"> and defining properties</w:t>
      </w:r>
    </w:p>
    <w:p xmlns:wp14="http://schemas.microsoft.com/office/word/2010/wordml" w:rsidRPr="000F0585" w:rsidR="000F0585" w:rsidP="3AC83848" w:rsidRDefault="000F0585" w14:paraId="70438C4D" wp14:textId="6F9C9699">
      <w:pPr>
        <w:rPr>
          <w:b w:val="1"/>
          <w:bCs w:val="1"/>
          <w:sz w:val="28"/>
          <w:szCs w:val="28"/>
          <w:u w:val="single"/>
        </w:rPr>
      </w:pPr>
      <w:r w:rsidRPr="3AC83848" w:rsidR="000F0585">
        <w:rPr>
          <w:b w:val="1"/>
          <w:bCs w:val="1"/>
          <w:sz w:val="28"/>
          <w:szCs w:val="28"/>
          <w:u w:val="single"/>
        </w:rPr>
        <w:t xml:space="preserve">Task </w:t>
      </w:r>
      <w:r w:rsidRPr="3AC83848" w:rsidR="3861B068">
        <w:rPr>
          <w:b w:val="1"/>
          <w:bCs w:val="1"/>
          <w:sz w:val="28"/>
          <w:szCs w:val="28"/>
          <w:u w:val="single"/>
        </w:rPr>
        <w:t>4</w:t>
      </w:r>
      <w:r w:rsidRPr="3AC83848" w:rsidR="000F0585">
        <w:rPr>
          <w:b w:val="1"/>
          <w:bCs w:val="1"/>
          <w:sz w:val="28"/>
          <w:szCs w:val="28"/>
          <w:u w:val="single"/>
        </w:rPr>
        <w:t xml:space="preserve">: </w:t>
      </w:r>
      <w:r w:rsidRPr="3AC83848" w:rsidR="61B48AF5">
        <w:rPr>
          <w:b w:val="1"/>
          <w:bCs w:val="1"/>
          <w:sz w:val="28"/>
          <w:szCs w:val="28"/>
          <w:u w:val="single"/>
        </w:rPr>
        <w:t>Export large datasets through scripting</w:t>
      </w:r>
    </w:p>
    <w:p xmlns:wp14="http://schemas.microsoft.com/office/word/2010/wordml" w:rsidRPr="000F0585" w:rsidR="000F0585" w:rsidP="3AC83848" w:rsidRDefault="000F0585" w14:paraId="23724D6E" wp14:textId="6A75F1DA">
      <w:pPr>
        <w:rPr>
          <w:b w:val="1"/>
          <w:bCs w:val="1"/>
          <w:sz w:val="28"/>
          <w:szCs w:val="28"/>
          <w:u w:val="single"/>
        </w:rPr>
      </w:pPr>
      <w:r w:rsidRPr="3AC83848" w:rsidR="000F0585">
        <w:rPr>
          <w:b w:val="1"/>
          <w:bCs w:val="1"/>
          <w:sz w:val="28"/>
          <w:szCs w:val="28"/>
          <w:u w:val="single"/>
        </w:rPr>
        <w:t xml:space="preserve">Task </w:t>
      </w:r>
      <w:r w:rsidRPr="3AC83848" w:rsidR="54584F61">
        <w:rPr>
          <w:b w:val="1"/>
          <w:bCs w:val="1"/>
          <w:sz w:val="28"/>
          <w:szCs w:val="28"/>
          <w:u w:val="single"/>
        </w:rPr>
        <w:t>5</w:t>
      </w:r>
      <w:r w:rsidRPr="3AC83848" w:rsidR="000F0585">
        <w:rPr>
          <w:b w:val="1"/>
          <w:bCs w:val="1"/>
          <w:sz w:val="28"/>
          <w:szCs w:val="28"/>
          <w:u w:val="single"/>
        </w:rPr>
        <w:t xml:space="preserve">: </w:t>
      </w:r>
      <w:r w:rsidRPr="3AC83848" w:rsidR="000F0585">
        <w:rPr>
          <w:b w:val="1"/>
          <w:bCs w:val="1"/>
          <w:sz w:val="28"/>
          <w:szCs w:val="28"/>
          <w:u w:val="single"/>
        </w:rPr>
        <w:t>Import large da</w:t>
      </w:r>
      <w:r w:rsidRPr="3AC83848" w:rsidR="316F331D">
        <w:rPr>
          <w:b w:val="1"/>
          <w:bCs w:val="1"/>
          <w:sz w:val="28"/>
          <w:szCs w:val="28"/>
          <w:u w:val="single"/>
        </w:rPr>
        <w:t>tasets in to STK and parse data</w:t>
      </w:r>
    </w:p>
    <w:p xmlns:wp14="http://schemas.microsoft.com/office/word/2010/wordml" w:rsidR="000F0585" w:rsidP="3AC83848" w:rsidRDefault="000F0585" w14:paraId="6A05A809" wp14:textId="65A1FD17">
      <w:pPr>
        <w:pStyle w:val="Normal"/>
        <w:rPr>
          <w:b w:val="1"/>
          <w:bCs w:val="1"/>
        </w:rPr>
      </w:pPr>
    </w:p>
    <w:p xmlns:wp14="http://schemas.microsoft.com/office/word/2010/wordml" w:rsidRPr="000F0585" w:rsidR="000F0585" w:rsidP="000F0585" w:rsidRDefault="000F0585" w14:paraId="763F7402" wp14:textId="77777777">
      <w:pPr>
        <w:rPr>
          <w:b/>
        </w:rPr>
      </w:pPr>
      <w:r>
        <w:rPr>
          <w:b/>
        </w:rPr>
        <w:t>Get certified!</w:t>
      </w:r>
      <w:bookmarkStart w:name="_GoBack" w:id="1"/>
      <w:bookmarkEnd w:id="1"/>
    </w:p>
    <w:p xmlns:wp14="http://schemas.microsoft.com/office/word/2010/wordml" w:rsidR="000F0585" w:rsidP="0072089F" w:rsidRDefault="000F0585" w14:paraId="5A39BBE3" wp14:textId="77777777"/>
    <w:p xmlns:wp14="http://schemas.microsoft.com/office/word/2010/wordml" w:rsidR="000F0585" w:rsidP="0072089F" w:rsidRDefault="000F0585" w14:paraId="41C8F396" wp14:textId="77777777"/>
    <w:sectPr w:rsidR="000F0585">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J" w:author="Gonzales, Joshua" w:date="2020-05-06T10:35:05" w:id="800996628">
    <w:p w:rsidR="12FB5CB2" w:rsidRDefault="12FB5CB2" w14:paraId="337F3B3A" w14:textId="0213E09C">
      <w:pPr>
        <w:pStyle w:val="CommentText"/>
      </w:pPr>
      <w:r w:rsidR="12FB5CB2">
        <w:rPr/>
        <w:t xml:space="preserve">***wasn’t sure the best way to format code in a word document ^ so that is just a separate document inserted in. Feel free to delete it and insert your own stuff.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37F3B3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19DEDB" w16cex:dateUtc="2020-05-06T14:35:05.12Z"/>
</w16cex:commentsExtensible>
</file>

<file path=word/commentsIds.xml><?xml version="1.0" encoding="utf-8"?>
<w16cid:commentsIds xmlns:mc="http://schemas.openxmlformats.org/markup-compatibility/2006" xmlns:w16cid="http://schemas.microsoft.com/office/word/2016/wordml/cid" mc:Ignorable="w16cid">
  <w16cid:commentId w16cid:paraId="337F3B3A" w16cid:durableId="0119DE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onzales, Joshua">
    <w15:presenceInfo w15:providerId="AD" w15:userId="S::jgonzales@agi.com::8a00344a-d04a-4463-ae86-5deb79eee0b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tru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9F"/>
    <w:rsid w:val="000F0585"/>
    <w:rsid w:val="001E1FDF"/>
    <w:rsid w:val="00633DD6"/>
    <w:rsid w:val="00653DB2"/>
    <w:rsid w:val="0072089F"/>
    <w:rsid w:val="00F2137E"/>
    <w:rsid w:val="03F05914"/>
    <w:rsid w:val="0815B092"/>
    <w:rsid w:val="09BDC9F3"/>
    <w:rsid w:val="0D1B63D5"/>
    <w:rsid w:val="0EF6A6ED"/>
    <w:rsid w:val="106D3871"/>
    <w:rsid w:val="12FB5CB2"/>
    <w:rsid w:val="1939C73B"/>
    <w:rsid w:val="1A0D183D"/>
    <w:rsid w:val="1C3072C0"/>
    <w:rsid w:val="1E58F9EB"/>
    <w:rsid w:val="24805BF1"/>
    <w:rsid w:val="24B9A944"/>
    <w:rsid w:val="25C99813"/>
    <w:rsid w:val="27B655EE"/>
    <w:rsid w:val="2A667392"/>
    <w:rsid w:val="316F331D"/>
    <w:rsid w:val="3861B068"/>
    <w:rsid w:val="3A26C8B6"/>
    <w:rsid w:val="3AC83848"/>
    <w:rsid w:val="3E9FB6D0"/>
    <w:rsid w:val="42BB7C77"/>
    <w:rsid w:val="4423D384"/>
    <w:rsid w:val="4614E923"/>
    <w:rsid w:val="4E0CA5F2"/>
    <w:rsid w:val="4ED16117"/>
    <w:rsid w:val="4F7BEA5D"/>
    <w:rsid w:val="4FF22A77"/>
    <w:rsid w:val="54584F61"/>
    <w:rsid w:val="558B46D7"/>
    <w:rsid w:val="56A8D846"/>
    <w:rsid w:val="59CCF46F"/>
    <w:rsid w:val="5D844671"/>
    <w:rsid w:val="61B48AF5"/>
    <w:rsid w:val="62448DAC"/>
    <w:rsid w:val="62C6C3D2"/>
    <w:rsid w:val="64FBD51E"/>
    <w:rsid w:val="6619C874"/>
    <w:rsid w:val="70782B48"/>
    <w:rsid w:val="7316F455"/>
    <w:rsid w:val="76797979"/>
    <w:rsid w:val="775A223D"/>
    <w:rsid w:val="783C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04E1"/>
  <w15:chartTrackingRefBased/>
  <w15:docId w15:val="{AFF65228-A0AD-416F-8F87-B6E5764B5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0F0585"/>
    <w:rPr>
      <w:b/>
      <w:bCs/>
    </w:rPr>
  </w:style>
  <w:style w:type="character" w:styleId="Hyperlink">
    <w:name w:val="Hyperlink"/>
    <w:basedOn w:val="DefaultParagraphFont"/>
    <w:uiPriority w:val="99"/>
    <w:semiHidden/>
    <w:unhideWhenUsed/>
    <w:rsid w:val="000F0585"/>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11" /><Relationship Type="http://schemas.openxmlformats.org/officeDocument/2006/relationships/oleObject" Target="embeddings/oleObject1.bin" Id="rId5" /><Relationship Type="http://schemas.openxmlformats.org/officeDocument/2006/relationships/image" Target="media/image1.emf" Id="rId4" /><Relationship Type="http://schemas.openxmlformats.org/officeDocument/2006/relationships/comments" Target="/word/comments.xml" Id="R7378d77c4bd64ce6" /><Relationship Type="http://schemas.microsoft.com/office/2011/relationships/people" Target="/word/people.xml" Id="R47c45d6b823643b7" /><Relationship Type="http://schemas.microsoft.com/office/2011/relationships/commentsExtended" Target="/word/commentsExtended.xml" Id="R828f427985a34344" /><Relationship Type="http://schemas.microsoft.com/office/2016/09/relationships/commentsIds" Target="/word/commentsIds.xml" Id="R5c510c0d32af47e8" /><Relationship Type="http://schemas.microsoft.com/office/2018/08/relationships/commentsExtensible" Target="/word/commentsExtensible.xml" Id="Rc2c438511e8c4892" /><Relationship Type="http://schemas.openxmlformats.org/officeDocument/2006/relationships/hyperlink" Target="https://en.wikipedia.org/wiki/Application_Binary_Interface" TargetMode="External" Id="R393e168d082a4f87" /><Relationship Type="http://schemas.openxmlformats.org/officeDocument/2006/relationships/hyperlink" Target="https://en.wikipedia.org/wiki/Component-based_software_engineering" TargetMode="External" Id="R38b7d225bc244a81" /><Relationship Type="http://schemas.openxmlformats.org/officeDocument/2006/relationships/hyperlink" Target="https://en.wikipedia.org/wiki/Inter-process_communication" TargetMode="External" Id="R89e6823b0b4e4288" /><Relationship Type="http://schemas.openxmlformats.org/officeDocument/2006/relationships/hyperlink" Target="https://en.wikipedia.org/wiki/Object_(computer_science)" TargetMode="External" Id="R90804ab24c69432a" /><Relationship Type="http://schemas.openxmlformats.org/officeDocument/2006/relationships/hyperlink" Target="https://en.wikipedia.org/wiki/Programming_languages" TargetMode="External" Id="R6323253cb6094673" /><Relationship Type="http://schemas.openxmlformats.org/officeDocument/2006/relationships/numbering" Target="/word/numbering.xml" Id="Rffe39ce292f04b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Gonzales, Joshua</dc:creator>
  <keywords/>
  <dc:description/>
  <lastModifiedBy>Gonzales, Joshua</lastModifiedBy>
  <revision>5</revision>
  <dcterms:created xsi:type="dcterms:W3CDTF">2020-04-28T14:50:00.0000000Z</dcterms:created>
  <dcterms:modified xsi:type="dcterms:W3CDTF">2020-05-06T17:45:53.2626211Z</dcterms:modified>
</coreProperties>
</file>